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5DAEFC2C" w:rsidR="00B806BD" w:rsidRDefault="00D0120F" w:rsidP="001E66B4">
      <w:pPr>
        <w:pStyle w:val="Heading1"/>
      </w:pPr>
      <w:bookmarkStart w:id="0" w:name="_Toc68549316"/>
      <w:r>
        <w:t>S</w:t>
      </w:r>
      <w:r w:rsidR="001E66B4">
        <w:t xml:space="preserve">imio API Note: </w:t>
      </w:r>
      <w:r w:rsidR="00FC4A2B">
        <w:t xml:space="preserve">Using </w:t>
      </w:r>
      <w:proofErr w:type="spellStart"/>
      <w:r w:rsidR="00FC4A2B">
        <w:t>RunExecutable</w:t>
      </w:r>
      <w:proofErr w:type="spellEnd"/>
      <w:r w:rsidR="00FC4A2B">
        <w:t xml:space="preserve"> Step</w:t>
      </w:r>
      <w:bookmarkEnd w:id="0"/>
    </w:p>
    <w:p w14:paraId="03A43E64" w14:textId="1F527639" w:rsidR="001E66B4" w:rsidRDefault="00FC4A2B">
      <w:r>
        <w:t>April</w:t>
      </w:r>
      <w:r w:rsidR="00147150">
        <w:t xml:space="preserve"> 20</w:t>
      </w:r>
      <w:r w:rsidR="00D0120F">
        <w:t>2</w:t>
      </w:r>
      <w:r>
        <w:t>1</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6F01AFDD" w14:textId="5C12A155" w:rsidR="00740D00"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549316" w:history="1">
            <w:r w:rsidR="00740D00" w:rsidRPr="00035F59">
              <w:rPr>
                <w:rStyle w:val="Hyperlink"/>
                <w:noProof/>
              </w:rPr>
              <w:t>Simio API Note: Using RunExecutable Step</w:t>
            </w:r>
            <w:r w:rsidR="00740D00">
              <w:rPr>
                <w:noProof/>
                <w:webHidden/>
              </w:rPr>
              <w:tab/>
            </w:r>
            <w:r w:rsidR="00740D00">
              <w:rPr>
                <w:noProof/>
                <w:webHidden/>
              </w:rPr>
              <w:fldChar w:fldCharType="begin"/>
            </w:r>
            <w:r w:rsidR="00740D00">
              <w:rPr>
                <w:noProof/>
                <w:webHidden/>
              </w:rPr>
              <w:instrText xml:space="preserve"> PAGEREF _Toc68549316 \h </w:instrText>
            </w:r>
            <w:r w:rsidR="00740D00">
              <w:rPr>
                <w:noProof/>
                <w:webHidden/>
              </w:rPr>
            </w:r>
            <w:r w:rsidR="00740D00">
              <w:rPr>
                <w:noProof/>
                <w:webHidden/>
              </w:rPr>
              <w:fldChar w:fldCharType="separate"/>
            </w:r>
            <w:r w:rsidR="00736F3F">
              <w:rPr>
                <w:noProof/>
                <w:webHidden/>
              </w:rPr>
              <w:t>1</w:t>
            </w:r>
            <w:r w:rsidR="00740D00">
              <w:rPr>
                <w:noProof/>
                <w:webHidden/>
              </w:rPr>
              <w:fldChar w:fldCharType="end"/>
            </w:r>
          </w:hyperlink>
        </w:p>
        <w:p w14:paraId="2EC4AE7E" w14:textId="13EE612E" w:rsidR="00740D00" w:rsidRDefault="00740D00">
          <w:pPr>
            <w:pStyle w:val="TOC1"/>
            <w:tabs>
              <w:tab w:val="right" w:leader="dot" w:pos="9350"/>
            </w:tabs>
            <w:rPr>
              <w:rFonts w:eastAsiaTheme="minorEastAsia"/>
              <w:noProof/>
            </w:rPr>
          </w:pPr>
          <w:hyperlink w:anchor="_Toc68549317" w:history="1">
            <w:r w:rsidRPr="00035F59">
              <w:rPr>
                <w:rStyle w:val="Hyperlink"/>
                <w:noProof/>
              </w:rPr>
              <w:t>Overview</w:t>
            </w:r>
            <w:r>
              <w:rPr>
                <w:noProof/>
                <w:webHidden/>
              </w:rPr>
              <w:tab/>
            </w:r>
            <w:r>
              <w:rPr>
                <w:noProof/>
                <w:webHidden/>
              </w:rPr>
              <w:fldChar w:fldCharType="begin"/>
            </w:r>
            <w:r>
              <w:rPr>
                <w:noProof/>
                <w:webHidden/>
              </w:rPr>
              <w:instrText xml:space="preserve"> PAGEREF _Toc68549317 \h </w:instrText>
            </w:r>
            <w:r>
              <w:rPr>
                <w:noProof/>
                <w:webHidden/>
              </w:rPr>
            </w:r>
            <w:r>
              <w:rPr>
                <w:noProof/>
                <w:webHidden/>
              </w:rPr>
              <w:fldChar w:fldCharType="separate"/>
            </w:r>
            <w:r w:rsidR="00736F3F">
              <w:rPr>
                <w:noProof/>
                <w:webHidden/>
              </w:rPr>
              <w:t>2</w:t>
            </w:r>
            <w:r>
              <w:rPr>
                <w:noProof/>
                <w:webHidden/>
              </w:rPr>
              <w:fldChar w:fldCharType="end"/>
            </w:r>
          </w:hyperlink>
        </w:p>
        <w:p w14:paraId="4A66DF54" w14:textId="5E91ACB3" w:rsidR="00740D00" w:rsidRDefault="00740D00">
          <w:pPr>
            <w:pStyle w:val="TOC1"/>
            <w:tabs>
              <w:tab w:val="right" w:leader="dot" w:pos="9350"/>
            </w:tabs>
            <w:rPr>
              <w:rFonts w:eastAsiaTheme="minorEastAsia"/>
              <w:noProof/>
            </w:rPr>
          </w:pPr>
          <w:hyperlink w:anchor="_Toc68549318" w:history="1">
            <w:r w:rsidRPr="00035F59">
              <w:rPr>
                <w:rStyle w:val="Hyperlink"/>
                <w:noProof/>
              </w:rPr>
              <w:t>Example 1: Python Script</w:t>
            </w:r>
            <w:r>
              <w:rPr>
                <w:noProof/>
                <w:webHidden/>
              </w:rPr>
              <w:tab/>
            </w:r>
            <w:r>
              <w:rPr>
                <w:noProof/>
                <w:webHidden/>
              </w:rPr>
              <w:fldChar w:fldCharType="begin"/>
            </w:r>
            <w:r>
              <w:rPr>
                <w:noProof/>
                <w:webHidden/>
              </w:rPr>
              <w:instrText xml:space="preserve"> PAGEREF _Toc68549318 \h </w:instrText>
            </w:r>
            <w:r>
              <w:rPr>
                <w:noProof/>
                <w:webHidden/>
              </w:rPr>
            </w:r>
            <w:r>
              <w:rPr>
                <w:noProof/>
                <w:webHidden/>
              </w:rPr>
              <w:fldChar w:fldCharType="separate"/>
            </w:r>
            <w:r w:rsidR="00736F3F">
              <w:rPr>
                <w:noProof/>
                <w:webHidden/>
              </w:rPr>
              <w:t>2</w:t>
            </w:r>
            <w:r>
              <w:rPr>
                <w:noProof/>
                <w:webHidden/>
              </w:rPr>
              <w:fldChar w:fldCharType="end"/>
            </w:r>
          </w:hyperlink>
        </w:p>
        <w:p w14:paraId="67928543" w14:textId="7F9D9A3C" w:rsidR="00740D00" w:rsidRDefault="00740D00">
          <w:pPr>
            <w:pStyle w:val="TOC2"/>
            <w:tabs>
              <w:tab w:val="right" w:leader="dot" w:pos="9350"/>
            </w:tabs>
            <w:rPr>
              <w:rFonts w:eastAsiaTheme="minorEastAsia"/>
              <w:noProof/>
            </w:rPr>
          </w:pPr>
          <w:hyperlink w:anchor="_Toc68549319" w:history="1">
            <w:r w:rsidRPr="00035F59">
              <w:rPr>
                <w:rStyle w:val="Hyperlink"/>
                <w:noProof/>
              </w:rPr>
              <w:t>The Python Script</w:t>
            </w:r>
            <w:r>
              <w:rPr>
                <w:noProof/>
                <w:webHidden/>
              </w:rPr>
              <w:tab/>
            </w:r>
            <w:r>
              <w:rPr>
                <w:noProof/>
                <w:webHidden/>
              </w:rPr>
              <w:fldChar w:fldCharType="begin"/>
            </w:r>
            <w:r>
              <w:rPr>
                <w:noProof/>
                <w:webHidden/>
              </w:rPr>
              <w:instrText xml:space="preserve"> PAGEREF _Toc68549319 \h </w:instrText>
            </w:r>
            <w:r>
              <w:rPr>
                <w:noProof/>
                <w:webHidden/>
              </w:rPr>
            </w:r>
            <w:r>
              <w:rPr>
                <w:noProof/>
                <w:webHidden/>
              </w:rPr>
              <w:fldChar w:fldCharType="separate"/>
            </w:r>
            <w:r w:rsidR="00736F3F">
              <w:rPr>
                <w:noProof/>
                <w:webHidden/>
              </w:rPr>
              <w:t>5</w:t>
            </w:r>
            <w:r>
              <w:rPr>
                <w:noProof/>
                <w:webHidden/>
              </w:rPr>
              <w:fldChar w:fldCharType="end"/>
            </w:r>
          </w:hyperlink>
        </w:p>
        <w:p w14:paraId="7B0F3CD1" w14:textId="2947E082" w:rsidR="00740D00" w:rsidRDefault="00740D00">
          <w:pPr>
            <w:pStyle w:val="TOC1"/>
            <w:tabs>
              <w:tab w:val="right" w:leader="dot" w:pos="9350"/>
            </w:tabs>
            <w:rPr>
              <w:rFonts w:eastAsiaTheme="minorEastAsia"/>
              <w:noProof/>
            </w:rPr>
          </w:pPr>
          <w:hyperlink w:anchor="_Toc68549320" w:history="1">
            <w:r w:rsidRPr="00035F59">
              <w:rPr>
                <w:rStyle w:val="Hyperlink"/>
                <w:noProof/>
              </w:rPr>
              <w:t>Example 2: C# with Argument Logic of Delimited and None</w:t>
            </w:r>
            <w:r>
              <w:rPr>
                <w:noProof/>
                <w:webHidden/>
              </w:rPr>
              <w:tab/>
            </w:r>
            <w:r>
              <w:rPr>
                <w:noProof/>
                <w:webHidden/>
              </w:rPr>
              <w:fldChar w:fldCharType="begin"/>
            </w:r>
            <w:r>
              <w:rPr>
                <w:noProof/>
                <w:webHidden/>
              </w:rPr>
              <w:instrText xml:space="preserve"> PAGEREF _Toc68549320 \h </w:instrText>
            </w:r>
            <w:r>
              <w:rPr>
                <w:noProof/>
                <w:webHidden/>
              </w:rPr>
            </w:r>
            <w:r>
              <w:rPr>
                <w:noProof/>
                <w:webHidden/>
              </w:rPr>
              <w:fldChar w:fldCharType="separate"/>
            </w:r>
            <w:r w:rsidR="00736F3F">
              <w:rPr>
                <w:noProof/>
                <w:webHidden/>
              </w:rPr>
              <w:t>7</w:t>
            </w:r>
            <w:r>
              <w:rPr>
                <w:noProof/>
                <w:webHidden/>
              </w:rPr>
              <w:fldChar w:fldCharType="end"/>
            </w:r>
          </w:hyperlink>
        </w:p>
        <w:p w14:paraId="129D2A32" w14:textId="5C5ABD6C" w:rsidR="00740D00" w:rsidRDefault="00740D00">
          <w:pPr>
            <w:pStyle w:val="TOC1"/>
            <w:tabs>
              <w:tab w:val="right" w:leader="dot" w:pos="9350"/>
            </w:tabs>
            <w:rPr>
              <w:rFonts w:eastAsiaTheme="minorEastAsia"/>
              <w:noProof/>
            </w:rPr>
          </w:pPr>
          <w:hyperlink w:anchor="_Toc68549321" w:history="1">
            <w:r w:rsidRPr="00035F59">
              <w:rPr>
                <w:rStyle w:val="Hyperlink"/>
                <w:noProof/>
              </w:rPr>
              <w:t>Under the Hood</w:t>
            </w:r>
            <w:r>
              <w:rPr>
                <w:noProof/>
                <w:webHidden/>
              </w:rPr>
              <w:tab/>
            </w:r>
            <w:r>
              <w:rPr>
                <w:noProof/>
                <w:webHidden/>
              </w:rPr>
              <w:fldChar w:fldCharType="begin"/>
            </w:r>
            <w:r>
              <w:rPr>
                <w:noProof/>
                <w:webHidden/>
              </w:rPr>
              <w:instrText xml:space="preserve"> PAGEREF _Toc68549321 \h </w:instrText>
            </w:r>
            <w:r>
              <w:rPr>
                <w:noProof/>
                <w:webHidden/>
              </w:rPr>
            </w:r>
            <w:r>
              <w:rPr>
                <w:noProof/>
                <w:webHidden/>
              </w:rPr>
              <w:fldChar w:fldCharType="separate"/>
            </w:r>
            <w:r w:rsidR="00736F3F">
              <w:rPr>
                <w:noProof/>
                <w:webHidden/>
              </w:rPr>
              <w:t>9</w:t>
            </w:r>
            <w:r>
              <w:rPr>
                <w:noProof/>
                <w:webHidden/>
              </w:rPr>
              <w:fldChar w:fldCharType="end"/>
            </w:r>
          </w:hyperlink>
        </w:p>
        <w:p w14:paraId="53D9D08D" w14:textId="326874D7"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68549317"/>
      <w:r>
        <w:t>Overview</w:t>
      </w:r>
      <w:bookmarkEnd w:id="1"/>
    </w:p>
    <w:p w14:paraId="21BC2A14" w14:textId="77777777" w:rsidR="005D7AA5" w:rsidRDefault="005D7AA5"/>
    <w:p w14:paraId="582C0D0C" w14:textId="11CB2350" w:rsidR="00FC4A2B" w:rsidRDefault="005D7AA5" w:rsidP="00A431D7">
      <w:r>
        <w:t xml:space="preserve">This API Note describes </w:t>
      </w:r>
      <w:r w:rsidR="00FC4A2B">
        <w:t xml:space="preserve">the </w:t>
      </w:r>
      <w:proofErr w:type="spellStart"/>
      <w:r w:rsidR="00FC4A2B">
        <w:t>RunExecutable</w:t>
      </w:r>
      <w:proofErr w:type="spellEnd"/>
      <w:r w:rsidR="00FC4A2B">
        <w:t xml:space="preserve"> Step,</w:t>
      </w:r>
      <w:r w:rsidR="003D1EA0">
        <w:t xml:space="preserve"> which is a user-defined Step that run an executable </w:t>
      </w:r>
      <w:r w:rsidR="004B1868">
        <w:t xml:space="preserve">program (.exe) </w:t>
      </w:r>
      <w:r w:rsidR="003D1EA0">
        <w:t>with optional arguments that can be specified as Simio expressions.</w:t>
      </w:r>
    </w:p>
    <w:p w14:paraId="6D1910F2" w14:textId="4C2B0589" w:rsidR="003D1EA0" w:rsidRDefault="004B1868" w:rsidP="00A431D7">
      <w:r>
        <w:t>It has properties to perform various argument formats.</w:t>
      </w:r>
    </w:p>
    <w:p w14:paraId="71B67096" w14:textId="0CA7C151" w:rsidR="002626F2" w:rsidRDefault="004B1868" w:rsidP="002626F2">
      <w:r>
        <w:t xml:space="preserve">The examples all use the </w:t>
      </w:r>
      <w:r w:rsidR="00EB391F">
        <w:t xml:space="preserve">test </w:t>
      </w:r>
      <w:r>
        <w:t>folder c:\test\TestRunExecutable</w:t>
      </w:r>
      <w:r w:rsidR="00EB391F">
        <w:t xml:space="preserve"> which is what is referenced by the example Simio project located at \Models\</w:t>
      </w:r>
      <w:proofErr w:type="spellStart"/>
      <w:r w:rsidR="00EB391F">
        <w:t>ModelRunExecutable.spfx</w:t>
      </w:r>
      <w:proofErr w:type="spellEnd"/>
    </w:p>
    <w:p w14:paraId="5A5711F9" w14:textId="42F504CB" w:rsidR="00EB391F" w:rsidRDefault="00EB391F" w:rsidP="002626F2">
      <w:r>
        <w:t>All of the example executables build to \</w:t>
      </w:r>
      <w:proofErr w:type="gramStart"/>
      <w:r>
        <w:t>Executables</w:t>
      </w:r>
      <w:proofErr w:type="gramEnd"/>
      <w:r>
        <w:t xml:space="preserve"> folder, so you can move the .exe files from here to the test folder. To use the Step from Simio you will also need to move the RunExecutable.DLL from the \Executables folder to your Documents\</w:t>
      </w:r>
      <w:proofErr w:type="spellStart"/>
      <w:proofErr w:type="gramStart"/>
      <w:r>
        <w:t>SimioUserExtensions</w:t>
      </w:r>
      <w:proofErr w:type="spellEnd"/>
      <w:r>
        <w:t xml:space="preserve">  folder</w:t>
      </w:r>
      <w:proofErr w:type="gramEnd"/>
      <w:r>
        <w:t>.</w:t>
      </w:r>
    </w:p>
    <w:p w14:paraId="57BBEA20" w14:textId="2F5253B2" w:rsidR="00A0278F" w:rsidRPr="002626F2" w:rsidDel="002626F2" w:rsidRDefault="00A0278F" w:rsidP="004B1868">
      <w:pPr>
        <w:pStyle w:val="Heading1"/>
        <w:rPr>
          <w:del w:id="2" w:author="Daniel Houck" w:date="2021-04-05T14:28:00Z"/>
        </w:rPr>
      </w:pPr>
      <w:bookmarkStart w:id="3" w:name="_Toc68549318"/>
      <w:r>
        <w:t>Example 1: Python Script</w:t>
      </w:r>
      <w:bookmarkEnd w:id="3"/>
    </w:p>
    <w:p w14:paraId="4DB3D85E" w14:textId="77777777" w:rsidR="00A0278F" w:rsidRDefault="00A0278F" w:rsidP="00A431D7"/>
    <w:p w14:paraId="06B73430" w14:textId="52597A40" w:rsidR="003D1EA0" w:rsidRDefault="003D1EA0" w:rsidP="00A431D7">
      <w:r>
        <w:t>The first example is running a Python script. Python is an interpreted language, so in this case the Python Interpreter is the executable, and the location of the script is the first argument.</w:t>
      </w:r>
    </w:p>
    <w:p w14:paraId="7FC6E93F" w14:textId="55B7810E" w:rsidR="003D1EA0" w:rsidRDefault="003D1EA0" w:rsidP="00A431D7">
      <w:r>
        <w:t xml:space="preserve">After placing </w:t>
      </w:r>
      <w:proofErr w:type="spellStart"/>
      <w:r>
        <w:t>RunExecutable</w:t>
      </w:r>
      <w:proofErr w:type="spellEnd"/>
      <w:r>
        <w:t xml:space="preserve"> in the appropriate location (</w:t>
      </w:r>
      <w:proofErr w:type="gramStart"/>
      <w:r>
        <w:t>e.g.</w:t>
      </w:r>
      <w:proofErr w:type="gramEnd"/>
      <w:r>
        <w:t xml:space="preserve"> Documents\</w:t>
      </w:r>
      <w:proofErr w:type="spellStart"/>
      <w:r>
        <w:t>SimioUserExtensions</w:t>
      </w:r>
      <w:proofErr w:type="spellEnd"/>
      <w:r>
        <w:t xml:space="preserve">), Simio desktop can be run and in the Processes tab the user-defined Step </w:t>
      </w:r>
      <w:proofErr w:type="spellStart"/>
      <w:r>
        <w:t>RunExecutable</w:t>
      </w:r>
      <w:proofErr w:type="spellEnd"/>
      <w:r>
        <w:t xml:space="preserve"> can be selected. </w:t>
      </w:r>
    </w:p>
    <w:p w14:paraId="7BDEDED5" w14:textId="4368DE31" w:rsidR="003D1EA0" w:rsidRDefault="003D1EA0" w:rsidP="00A431D7">
      <w:r>
        <w:t xml:space="preserve">In this case we will make a process called </w:t>
      </w:r>
      <w:proofErr w:type="spellStart"/>
      <w:r>
        <w:t>RunPythonScript</w:t>
      </w:r>
      <w:proofErr w:type="spellEnd"/>
      <w:r>
        <w:t xml:space="preserve"> and </w:t>
      </w:r>
      <w:r w:rsidR="00480BA1">
        <w:t>set it as an Add-On Process Trigger for Server1 called “After Processing”:</w:t>
      </w:r>
    </w:p>
    <w:p w14:paraId="2920DE89" w14:textId="6D05F459" w:rsidR="00480BA1" w:rsidRDefault="00480BA1" w:rsidP="00A431D7"/>
    <w:p w14:paraId="187BFE95" w14:textId="1E621DB4" w:rsidR="00480BA1" w:rsidRDefault="00480BA1" w:rsidP="00A431D7">
      <w:r w:rsidRPr="00480BA1">
        <w:rPr>
          <w:noProof/>
        </w:rPr>
        <w:lastRenderedPageBreak/>
        <w:drawing>
          <wp:inline distT="0" distB="0" distL="0" distR="0" wp14:anchorId="4A72B5D6" wp14:editId="538B344C">
            <wp:extent cx="5943600" cy="364934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a:stretch>
                      <a:fillRect/>
                    </a:stretch>
                  </pic:blipFill>
                  <pic:spPr>
                    <a:xfrm>
                      <a:off x="0" y="0"/>
                      <a:ext cx="5943600" cy="3649345"/>
                    </a:xfrm>
                    <a:prstGeom prst="rect">
                      <a:avLst/>
                    </a:prstGeom>
                  </pic:spPr>
                </pic:pic>
              </a:graphicData>
            </a:graphic>
          </wp:inline>
        </w:drawing>
      </w:r>
    </w:p>
    <w:p w14:paraId="351A50EB" w14:textId="02FF05FD" w:rsidR="00480BA1" w:rsidRDefault="00480BA1" w:rsidP="00A431D7">
      <w:r>
        <w:t xml:space="preserve">The Process </w:t>
      </w:r>
      <w:proofErr w:type="spellStart"/>
      <w:r>
        <w:t>RunPythonScript</w:t>
      </w:r>
      <w:proofErr w:type="spellEnd"/>
      <w:r>
        <w:t xml:space="preserve"> Process is created by dragging a </w:t>
      </w:r>
      <w:proofErr w:type="spellStart"/>
      <w:r>
        <w:t>RunExecutable</w:t>
      </w:r>
      <w:proofErr w:type="spellEnd"/>
      <w:r>
        <w:t xml:space="preserve"> Step into the Process Edit panel. Selecting it shows its properties:</w:t>
      </w:r>
    </w:p>
    <w:p w14:paraId="0C957F53" w14:textId="5E424069" w:rsidR="00480BA1" w:rsidRDefault="00480BA1" w:rsidP="00A431D7"/>
    <w:p w14:paraId="2EADE1E4" w14:textId="2DFA6D8B" w:rsidR="00480BA1" w:rsidRDefault="00480BA1" w:rsidP="00A431D7">
      <w:r w:rsidRPr="00480BA1">
        <w:rPr>
          <w:noProof/>
        </w:rPr>
        <w:drawing>
          <wp:inline distT="0" distB="0" distL="0" distR="0" wp14:anchorId="62C72094" wp14:editId="101919AB">
            <wp:extent cx="5943600" cy="259397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stretch>
                      <a:fillRect/>
                    </a:stretch>
                  </pic:blipFill>
                  <pic:spPr>
                    <a:xfrm>
                      <a:off x="0" y="0"/>
                      <a:ext cx="5943600" cy="2593975"/>
                    </a:xfrm>
                    <a:prstGeom prst="rect">
                      <a:avLst/>
                    </a:prstGeom>
                  </pic:spPr>
                </pic:pic>
              </a:graphicData>
            </a:graphic>
          </wp:inline>
        </w:drawing>
      </w:r>
    </w:p>
    <w:p w14:paraId="7B493EB7" w14:textId="5CA0D05D" w:rsidR="00480BA1" w:rsidRDefault="00480BA1" w:rsidP="00A431D7"/>
    <w:p w14:paraId="20666996" w14:textId="3CB69A26" w:rsidR="00480BA1" w:rsidRDefault="00480BA1" w:rsidP="00A431D7">
      <w:r>
        <w:lastRenderedPageBreak/>
        <w:t xml:space="preserve">The Executable location is the location of the Python interpreter. In this case, it is Python version 3.8 and resides under </w:t>
      </w:r>
      <w:r w:rsidR="00BA0B2D">
        <w:t>python38 as python.exe.</w:t>
      </w:r>
    </w:p>
    <w:p w14:paraId="444485BC" w14:textId="37C72141" w:rsidR="00BA0B2D" w:rsidRDefault="00BA0B2D" w:rsidP="00A431D7">
      <w:r>
        <w:t>Since how arguments are treated and formatted various widely, there are choices under the Property “</w:t>
      </w:r>
      <w:proofErr w:type="spellStart"/>
      <w:r>
        <w:t>ArgumentLogic</w:t>
      </w:r>
      <w:proofErr w:type="spellEnd"/>
      <w:r>
        <w:t xml:space="preserve">”. Since we are going to run Python </w:t>
      </w:r>
      <w:proofErr w:type="gramStart"/>
      <w:r>
        <w:t>scripts</w:t>
      </w:r>
      <w:proofErr w:type="gramEnd"/>
      <w:r>
        <w:t xml:space="preserve"> we have chosen the “Python” option.</w:t>
      </w:r>
    </w:p>
    <w:p w14:paraId="6D5393A0" w14:textId="2C0F089F" w:rsidR="00BA0B2D" w:rsidRDefault="00BA0B2D" w:rsidP="00A431D7">
      <w:r>
        <w:t>The arguments are represented as a Simio Repeating Group with two fields:</w:t>
      </w:r>
    </w:p>
    <w:p w14:paraId="57CA8DCF" w14:textId="3D2778FD" w:rsidR="00BA0B2D" w:rsidRDefault="00BA0B2D" w:rsidP="00BA0B2D">
      <w:pPr>
        <w:numPr>
          <w:ilvl w:val="0"/>
          <w:numId w:val="24"/>
        </w:numPr>
      </w:pPr>
      <w:r>
        <w:t>The name of the argument</w:t>
      </w:r>
    </w:p>
    <w:p w14:paraId="2E59530F" w14:textId="241F7030" w:rsidR="00BA0B2D" w:rsidRDefault="00BA0B2D" w:rsidP="00BA0B2D">
      <w:pPr>
        <w:numPr>
          <w:ilvl w:val="0"/>
          <w:numId w:val="24"/>
        </w:numPr>
      </w:pPr>
      <w:r>
        <w:t>The value of the argument</w:t>
      </w:r>
    </w:p>
    <w:p w14:paraId="43F708F0" w14:textId="351D09DF" w:rsidR="00BA0B2D" w:rsidRDefault="00BA0B2D" w:rsidP="00BA0B2D">
      <w:r>
        <w:t>The value must be a Simio Expression.</w:t>
      </w:r>
    </w:p>
    <w:p w14:paraId="361084AE" w14:textId="77777777" w:rsidR="00D9178B" w:rsidRDefault="00D9178B" w:rsidP="00BA0B2D"/>
    <w:p w14:paraId="1173A49C" w14:textId="1C1D272D" w:rsidR="002626F2" w:rsidRDefault="00D9178B" w:rsidP="00BA0B2D">
      <w:r w:rsidRPr="00D9178B">
        <w:drawing>
          <wp:inline distT="0" distB="0" distL="0" distR="0" wp14:anchorId="25749ACD" wp14:editId="388A84FF">
            <wp:extent cx="5943600" cy="381635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0"/>
                    <a:stretch>
                      <a:fillRect/>
                    </a:stretch>
                  </pic:blipFill>
                  <pic:spPr>
                    <a:xfrm>
                      <a:off x="0" y="0"/>
                      <a:ext cx="5943600" cy="3816350"/>
                    </a:xfrm>
                    <a:prstGeom prst="rect">
                      <a:avLst/>
                    </a:prstGeom>
                  </pic:spPr>
                </pic:pic>
              </a:graphicData>
            </a:graphic>
          </wp:inline>
        </w:drawing>
      </w:r>
    </w:p>
    <w:p w14:paraId="069C1309" w14:textId="4F9C41AD" w:rsidR="00BA0B2D" w:rsidRDefault="00BA0B2D" w:rsidP="00BA0B2D">
      <w:r>
        <w:t>Since this example is Python, the first argument must be a full path to the Python script.</w:t>
      </w:r>
    </w:p>
    <w:p w14:paraId="38906D0E" w14:textId="4E98C8D2" w:rsidR="00BA0B2D" w:rsidRDefault="00BA0B2D" w:rsidP="00BA0B2D">
      <w:r>
        <w:t>Two other arguments Arg1 and Arg2 have been added for demonstration.</w:t>
      </w:r>
    </w:p>
    <w:p w14:paraId="565D0D89" w14:textId="18A77B04" w:rsidR="00BA0B2D" w:rsidRDefault="00BA0B2D" w:rsidP="00BA0B2D">
      <w:r>
        <w:t xml:space="preserve">When the </w:t>
      </w:r>
      <w:r w:rsidR="004B7873">
        <w:t>arguments are added to the command line, they are surrounded by double quotes so that the executable can correctly interpret any embedded spaces that may occur.</w:t>
      </w:r>
    </w:p>
    <w:p w14:paraId="6510D2A4" w14:textId="23222501" w:rsidR="002626F2" w:rsidRDefault="002626F2">
      <w:r>
        <w:br w:type="page"/>
      </w:r>
    </w:p>
    <w:p w14:paraId="6FF265A9" w14:textId="77777777" w:rsidR="00BA0B2D" w:rsidRDefault="00BA0B2D" w:rsidP="00BA0B2D"/>
    <w:p w14:paraId="7DF09E30" w14:textId="5FB94B93" w:rsidR="00BA0B2D" w:rsidRDefault="00BA0B2D" w:rsidP="004B1868">
      <w:pPr>
        <w:pStyle w:val="Heading2"/>
      </w:pPr>
      <w:bookmarkStart w:id="4" w:name="_Toc68549319"/>
      <w:r>
        <w:t>The Python Script</w:t>
      </w:r>
      <w:bookmarkEnd w:id="4"/>
    </w:p>
    <w:p w14:paraId="62951D05" w14:textId="0D8721C2" w:rsidR="00BA0B2D" w:rsidRDefault="00BA0B2D" w:rsidP="00BA0B2D"/>
    <w:p w14:paraId="1426DA42" w14:textId="4ADAE91A" w:rsidR="00BA0B2D" w:rsidRDefault="004B7873" w:rsidP="00BA0B2D">
      <w:r>
        <w:t>When the</w:t>
      </w:r>
      <w:r w:rsidR="00BA0B2D">
        <w:t xml:space="preserve"> </w:t>
      </w:r>
      <w:r>
        <w:t xml:space="preserve">example </w:t>
      </w:r>
      <w:r w:rsidR="00BA0B2D">
        <w:t xml:space="preserve">Python script </w:t>
      </w:r>
      <w:r>
        <w:t>runs, it interprets the arguments and write them to a file</w:t>
      </w:r>
      <w:r w:rsidR="002626F2">
        <w:t xml:space="preserve"> hardcoded to be c:\test\</w:t>
      </w:r>
      <w:r w:rsidR="00D9178B">
        <w:t>testRunExecutable\</w:t>
      </w:r>
      <w:r w:rsidR="002626F2">
        <w:t>PythonScriptTakingArgumentsOut</w:t>
      </w:r>
    </w:p>
    <w:p w14:paraId="69F8468F" w14:textId="4D7F13D2" w:rsidR="004B7873" w:rsidRDefault="004B7873" w:rsidP="00BA0B2D">
      <w:r>
        <w:t>Here is the Python Script:</w:t>
      </w:r>
    </w:p>
    <w:p w14:paraId="48AC36C3" w14:textId="32289447" w:rsidR="004B7873" w:rsidRDefault="00D9178B" w:rsidP="00BA0B2D">
      <w:r w:rsidRPr="00D9178B">
        <w:drawing>
          <wp:inline distT="0" distB="0" distL="0" distR="0" wp14:anchorId="59CD2A67" wp14:editId="34CA45B8">
            <wp:extent cx="5943600" cy="509143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5943600" cy="5091430"/>
                    </a:xfrm>
                    <a:prstGeom prst="rect">
                      <a:avLst/>
                    </a:prstGeom>
                  </pic:spPr>
                </pic:pic>
              </a:graphicData>
            </a:graphic>
          </wp:inline>
        </w:drawing>
      </w:r>
    </w:p>
    <w:p w14:paraId="66B16015" w14:textId="7B5C541C" w:rsidR="004B7873" w:rsidRDefault="004B7873" w:rsidP="00BA0B2D"/>
    <w:p w14:paraId="2013C31D" w14:textId="77777777" w:rsidR="004B7873" w:rsidRDefault="004B7873" w:rsidP="00BA0B2D"/>
    <w:p w14:paraId="59647F8C" w14:textId="77777777" w:rsidR="00BA0B2D" w:rsidRDefault="00BA0B2D" w:rsidP="00BA0B2D"/>
    <w:p w14:paraId="1A4AB2D5" w14:textId="77777777" w:rsidR="00BA0B2D" w:rsidRDefault="00BA0B2D" w:rsidP="00BA0B2D"/>
    <w:p w14:paraId="5B8C3A01" w14:textId="4B4E948F" w:rsidR="005B3AC4" w:rsidRDefault="00D9178B">
      <w:r>
        <w:lastRenderedPageBreak/>
        <w:t>And h</w:t>
      </w:r>
      <w:r w:rsidR="00A0278F">
        <w:t>ere is the result of the Python script, which was written to c:\test\</w:t>
      </w:r>
      <w:r>
        <w:t>testRunExecutable\</w:t>
      </w:r>
      <w:r w:rsidR="00A0278F">
        <w:t>PythonScriptTakingArgumentsOutput.txt:</w:t>
      </w:r>
    </w:p>
    <w:p w14:paraId="61C6CD4D" w14:textId="22BEE940" w:rsidR="00A0278F" w:rsidRDefault="00A0278F"/>
    <w:p w14:paraId="110713C5" w14:textId="21E7FCFA" w:rsidR="00A0278F" w:rsidRDefault="00A0278F">
      <w:r w:rsidRPr="00A0278F">
        <w:drawing>
          <wp:inline distT="0" distB="0" distL="0" distR="0" wp14:anchorId="5BE0B6D2" wp14:editId="4A079A54">
            <wp:extent cx="5943600" cy="29908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2"/>
                    <a:stretch>
                      <a:fillRect/>
                    </a:stretch>
                  </pic:blipFill>
                  <pic:spPr>
                    <a:xfrm>
                      <a:off x="0" y="0"/>
                      <a:ext cx="5943600" cy="2990850"/>
                    </a:xfrm>
                    <a:prstGeom prst="rect">
                      <a:avLst/>
                    </a:prstGeom>
                  </pic:spPr>
                </pic:pic>
              </a:graphicData>
            </a:graphic>
          </wp:inline>
        </w:drawing>
      </w:r>
    </w:p>
    <w:p w14:paraId="0E50FD2E" w14:textId="269A4367" w:rsidR="00CF001A" w:rsidRDefault="00CF001A">
      <w:r>
        <w:br w:type="page"/>
      </w:r>
    </w:p>
    <w:p w14:paraId="0718A0B6" w14:textId="6E4FB6B7" w:rsidR="005B3AC4" w:rsidRDefault="00D9178B" w:rsidP="004B1868">
      <w:pPr>
        <w:pStyle w:val="Heading1"/>
      </w:pPr>
      <w:bookmarkStart w:id="5" w:name="_Toc68549320"/>
      <w:r>
        <w:lastRenderedPageBreak/>
        <w:t xml:space="preserve">Example 2: </w:t>
      </w:r>
      <w:r w:rsidR="00A04B87">
        <w:t>C# with Argument Logic of Delimited and None</w:t>
      </w:r>
      <w:bookmarkEnd w:id="5"/>
    </w:p>
    <w:p w14:paraId="33969112" w14:textId="77777777" w:rsidR="00F21FE7" w:rsidRDefault="00F21FE7"/>
    <w:p w14:paraId="5C43C087" w14:textId="7EAEA9B0" w:rsidR="00931BFB" w:rsidRDefault="00F21FE7">
      <w:r>
        <w:t xml:space="preserve">The second example is a C# test program that simply outputs </w:t>
      </w:r>
    </w:p>
    <w:p w14:paraId="0DB0AFB7" w14:textId="0DC9B312" w:rsidR="00F21FE7" w:rsidRDefault="00F21FE7" w:rsidP="00F21FE7">
      <w:pPr>
        <w:numPr>
          <w:ilvl w:val="0"/>
          <w:numId w:val="25"/>
        </w:numPr>
      </w:pPr>
      <w:r>
        <w:t xml:space="preserve">The entire command </w:t>
      </w:r>
      <w:proofErr w:type="gramStart"/>
      <w:r>
        <w:t>line</w:t>
      </w:r>
      <w:proofErr w:type="gramEnd"/>
    </w:p>
    <w:p w14:paraId="0DE772F0" w14:textId="0321752F" w:rsidR="00F21FE7" w:rsidRDefault="00F21FE7" w:rsidP="00F21FE7">
      <w:pPr>
        <w:numPr>
          <w:ilvl w:val="0"/>
          <w:numId w:val="25"/>
        </w:numPr>
      </w:pPr>
      <w:r>
        <w:t>The arguments as C# would interpret them</w:t>
      </w:r>
    </w:p>
    <w:p w14:paraId="3599325D" w14:textId="39178B2C" w:rsidR="00A04B87" w:rsidRDefault="00A04B87" w:rsidP="00A04B87">
      <w:r>
        <w:t>We will test this program with two added Steps:</w:t>
      </w:r>
    </w:p>
    <w:p w14:paraId="7F95E82C" w14:textId="4D40768F" w:rsidR="00F21FE7" w:rsidRDefault="00F21FE7" w:rsidP="00F21FE7">
      <w:pPr>
        <w:numPr>
          <w:ilvl w:val="0"/>
          <w:numId w:val="26"/>
        </w:numPr>
      </w:pPr>
      <w:r>
        <w:t xml:space="preserve">The </w:t>
      </w:r>
      <w:r w:rsidR="00A04B87">
        <w:t>exit of the Source</w:t>
      </w:r>
      <w:r w:rsidR="00410B3E">
        <w:t xml:space="preserve"> (</w:t>
      </w:r>
      <w:r w:rsidR="004B1868">
        <w:t>tests argument logic of “Delimited” with a slash)</w:t>
      </w:r>
    </w:p>
    <w:p w14:paraId="32FB0647" w14:textId="04A51C6F" w:rsidR="00A04B87" w:rsidRDefault="00A04B87" w:rsidP="00F21FE7">
      <w:pPr>
        <w:numPr>
          <w:ilvl w:val="0"/>
          <w:numId w:val="26"/>
        </w:numPr>
      </w:pPr>
      <w:r>
        <w:t>The entrance of the Sink</w:t>
      </w:r>
      <w:r w:rsidR="004B1868">
        <w:t xml:space="preserve"> (tests argument logic of “None”)</w:t>
      </w:r>
    </w:p>
    <w:p w14:paraId="031DFB39" w14:textId="77777777" w:rsidR="00A04B87" w:rsidRDefault="00A04B87" w:rsidP="00A04B87"/>
    <w:p w14:paraId="04F8187F" w14:textId="6C905800" w:rsidR="00410B3E" w:rsidRDefault="00410B3E" w:rsidP="00F21FE7">
      <w:r>
        <w:t xml:space="preserve">The test executable is called TestRunArguments.exe and can be found under the GitHub Executables folder. Again, this should be moved to c:\test\testRunExecutable to harmonize with the sample Simio model </w:t>
      </w:r>
      <w:proofErr w:type="spellStart"/>
      <w:r>
        <w:t>ModelRunExecutable.spfx</w:t>
      </w:r>
      <w:proofErr w:type="spellEnd"/>
      <w:r>
        <w:t>.</w:t>
      </w:r>
    </w:p>
    <w:p w14:paraId="7BC90933" w14:textId="77777777" w:rsidR="00410B3E" w:rsidRDefault="00410B3E" w:rsidP="00F21FE7"/>
    <w:p w14:paraId="725278E7" w14:textId="794F3E38" w:rsidR="004B1868" w:rsidRDefault="004B1868">
      <w:r>
        <w:br w:type="page"/>
      </w:r>
    </w:p>
    <w:p w14:paraId="7012F1F6" w14:textId="77777777" w:rsidR="00F21FE7" w:rsidRDefault="00F21FE7" w:rsidP="00F21FE7"/>
    <w:p w14:paraId="3AD24B6B" w14:textId="14384178" w:rsidR="00F21FE7" w:rsidRDefault="00410B3E">
      <w:r>
        <w:t>The output test file TestRunArguments.txt should look something like this:</w:t>
      </w:r>
    </w:p>
    <w:p w14:paraId="4D346791" w14:textId="6E7610BF" w:rsidR="00410B3E" w:rsidRDefault="00410B3E"/>
    <w:p w14:paraId="426D5EE1" w14:textId="77777777" w:rsidR="00410B3E" w:rsidRDefault="00410B3E"/>
    <w:p w14:paraId="121F29FC" w14:textId="4CC5B47D" w:rsidR="0046242E" w:rsidRDefault="00410B3E" w:rsidP="0060495A">
      <w:pPr>
        <w:jc w:val="right"/>
      </w:pPr>
      <w:r w:rsidRPr="00410B3E">
        <w:drawing>
          <wp:inline distT="0" distB="0" distL="0" distR="0" wp14:anchorId="77BD08EC" wp14:editId="45FF1F74">
            <wp:extent cx="5943600" cy="330835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3"/>
                    <a:stretch>
                      <a:fillRect/>
                    </a:stretch>
                  </pic:blipFill>
                  <pic:spPr>
                    <a:xfrm>
                      <a:off x="0" y="0"/>
                      <a:ext cx="5943600" cy="3308350"/>
                    </a:xfrm>
                    <a:prstGeom prst="rect">
                      <a:avLst/>
                    </a:prstGeom>
                  </pic:spPr>
                </pic:pic>
              </a:graphicData>
            </a:graphic>
          </wp:inline>
        </w:drawing>
      </w:r>
    </w:p>
    <w:p w14:paraId="237D2750" w14:textId="52B869D9" w:rsidR="00EB391F" w:rsidRDefault="00EB391F" w:rsidP="00EB391F"/>
    <w:p w14:paraId="07C18E9D" w14:textId="2788DC47" w:rsidR="00EB391F" w:rsidRDefault="00EB391F" w:rsidP="00EB391F"/>
    <w:p w14:paraId="48774EF5" w14:textId="241CEB91" w:rsidR="00EB391F" w:rsidRDefault="00EB391F">
      <w:r>
        <w:br w:type="page"/>
      </w:r>
    </w:p>
    <w:p w14:paraId="0485D5FF" w14:textId="37A042DD" w:rsidR="00EB391F" w:rsidRDefault="00EB391F" w:rsidP="00EB391F">
      <w:pPr>
        <w:pStyle w:val="Heading1"/>
      </w:pPr>
      <w:bookmarkStart w:id="6" w:name="_Toc68549321"/>
      <w:r>
        <w:lastRenderedPageBreak/>
        <w:t>Under the Hood</w:t>
      </w:r>
      <w:bookmarkEnd w:id="6"/>
    </w:p>
    <w:p w14:paraId="1A31F367" w14:textId="0953651A" w:rsidR="00EB391F" w:rsidRDefault="00EB391F" w:rsidP="00EB391F"/>
    <w:p w14:paraId="5F5A5023" w14:textId="080F739A" w:rsidR="00EB391F" w:rsidRDefault="00EB391F" w:rsidP="00EB391F">
      <w:r>
        <w:t>All of the source code is located under the \Source folder for your convenience.</w:t>
      </w:r>
    </w:p>
    <w:p w14:paraId="53D28F8B" w14:textId="4FD9B4F7" w:rsidR="00EB391F" w:rsidRDefault="00EB391F" w:rsidP="00EB391F"/>
    <w:p w14:paraId="6E005007" w14:textId="1FC4365A" w:rsidR="00EB391F" w:rsidRDefault="00EB391F" w:rsidP="00EB391F">
      <w:r>
        <w:t xml:space="preserve">The starting of the executables employs the </w:t>
      </w:r>
      <w:r w:rsidR="00132558">
        <w:t xml:space="preserve">.NET </w:t>
      </w:r>
      <w:proofErr w:type="spellStart"/>
      <w:proofErr w:type="gramStart"/>
      <w:r w:rsidR="00132558">
        <w:t>System.Diagnostics.</w:t>
      </w:r>
      <w:r>
        <w:t>Process</w:t>
      </w:r>
      <w:proofErr w:type="spellEnd"/>
      <w:proofErr w:type="gramEnd"/>
      <w:r>
        <w:t xml:space="preserve"> c</w:t>
      </w:r>
      <w:r w:rsidR="00132558">
        <w:t>lass.</w:t>
      </w:r>
    </w:p>
    <w:p w14:paraId="4565DBCF" w14:textId="6FAE681E" w:rsidR="00132558" w:rsidRDefault="00132558" w:rsidP="00EB391F"/>
    <w:p w14:paraId="10DD3186" w14:textId="77777777" w:rsidR="00132558" w:rsidRDefault="00132558" w:rsidP="00EB391F"/>
    <w:p w14:paraId="5BA35E75" w14:textId="256B869F" w:rsidR="004B1868" w:rsidRDefault="004B1868" w:rsidP="0060495A">
      <w:pPr>
        <w:jc w:val="right"/>
      </w:pPr>
    </w:p>
    <w:p w14:paraId="29184C9E" w14:textId="26299C7E" w:rsidR="004B1868" w:rsidRDefault="004B1868" w:rsidP="004B1868"/>
    <w:p w14:paraId="2B8CC3CA" w14:textId="523FE80F" w:rsidR="004B1868" w:rsidRDefault="004B1868" w:rsidP="0060495A">
      <w:pPr>
        <w:jc w:val="right"/>
      </w:pPr>
    </w:p>
    <w:p w14:paraId="78B672D1" w14:textId="0A5FC74C" w:rsidR="004B1868" w:rsidRDefault="004B1868" w:rsidP="0060495A">
      <w:pPr>
        <w:jc w:val="right"/>
      </w:pPr>
    </w:p>
    <w:p w14:paraId="176D5C65" w14:textId="77777777" w:rsidR="004B1868" w:rsidRDefault="004B1868" w:rsidP="0060495A">
      <w:pPr>
        <w:jc w:val="right"/>
      </w:pPr>
    </w:p>
    <w:sectPr w:rsidR="004B186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7DE7" w14:textId="77777777" w:rsidR="00250F71" w:rsidRDefault="00250F71" w:rsidP="001E66B4">
      <w:pPr>
        <w:spacing w:after="0" w:line="240" w:lineRule="auto"/>
      </w:pPr>
      <w:r>
        <w:separator/>
      </w:r>
    </w:p>
  </w:endnote>
  <w:endnote w:type="continuationSeparator" w:id="0">
    <w:p w14:paraId="0AC11598" w14:textId="77777777" w:rsidR="00250F71" w:rsidRDefault="00250F71"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84E1" w14:textId="77777777" w:rsidR="00250F71" w:rsidRDefault="00250F71" w:rsidP="001E66B4">
      <w:pPr>
        <w:spacing w:after="0" w:line="240" w:lineRule="auto"/>
      </w:pPr>
      <w:r>
        <w:separator/>
      </w:r>
    </w:p>
  </w:footnote>
  <w:footnote w:type="continuationSeparator" w:id="0">
    <w:p w14:paraId="149BF52B" w14:textId="77777777" w:rsidR="00250F71" w:rsidRDefault="00250F71"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3E3B64D2" w:rsidR="00BF037D" w:rsidRDefault="00BF037D">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sidR="00250F71">
      <w:rPr>
        <w:noProof/>
      </w:rPr>
      <w:pict w14:anchorId="0717FC6C">
        <v:rect id="Rectangle 222" o:spid="_x0000_s2049"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p>
  <w:p w14:paraId="7A2F68D2" w14:textId="77777777" w:rsidR="00BF037D" w:rsidRDefault="00BF03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7EF"/>
    <w:multiLevelType w:val="hybridMultilevel"/>
    <w:tmpl w:val="AA40D2BA"/>
    <w:lvl w:ilvl="0" w:tplc="850458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D39F4"/>
    <w:multiLevelType w:val="hybridMultilevel"/>
    <w:tmpl w:val="2A7C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B1093"/>
    <w:multiLevelType w:val="hybridMultilevel"/>
    <w:tmpl w:val="69847E46"/>
    <w:lvl w:ilvl="0" w:tplc="509847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221A2"/>
    <w:multiLevelType w:val="hybridMultilevel"/>
    <w:tmpl w:val="CE50772C"/>
    <w:lvl w:ilvl="0" w:tplc="52AE65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A00A9"/>
    <w:multiLevelType w:val="hybridMultilevel"/>
    <w:tmpl w:val="B18A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85B68"/>
    <w:multiLevelType w:val="hybridMultilevel"/>
    <w:tmpl w:val="7434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D2722B"/>
    <w:multiLevelType w:val="hybridMultilevel"/>
    <w:tmpl w:val="17D80140"/>
    <w:lvl w:ilvl="0" w:tplc="23D271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C78E7"/>
    <w:multiLevelType w:val="hybridMultilevel"/>
    <w:tmpl w:val="D6F2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F76DD"/>
    <w:multiLevelType w:val="hybridMultilevel"/>
    <w:tmpl w:val="CB72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548BC"/>
    <w:multiLevelType w:val="hybridMultilevel"/>
    <w:tmpl w:val="4028C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D5B4A"/>
    <w:multiLevelType w:val="hybridMultilevel"/>
    <w:tmpl w:val="F4BA0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57B95"/>
    <w:multiLevelType w:val="hybridMultilevel"/>
    <w:tmpl w:val="58C8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61940"/>
    <w:multiLevelType w:val="hybridMultilevel"/>
    <w:tmpl w:val="04800200"/>
    <w:lvl w:ilvl="0" w:tplc="769E2B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63D0B"/>
    <w:multiLevelType w:val="hybridMultilevel"/>
    <w:tmpl w:val="E5AC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A4379"/>
    <w:multiLevelType w:val="hybridMultilevel"/>
    <w:tmpl w:val="F9C6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370C9F"/>
    <w:multiLevelType w:val="hybridMultilevel"/>
    <w:tmpl w:val="7A22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4E7A63"/>
    <w:multiLevelType w:val="hybridMultilevel"/>
    <w:tmpl w:val="A6CA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31325"/>
    <w:multiLevelType w:val="hybridMultilevel"/>
    <w:tmpl w:val="E20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514299"/>
    <w:multiLevelType w:val="hybridMultilevel"/>
    <w:tmpl w:val="F4B2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5"/>
  </w:num>
  <w:num w:numId="4">
    <w:abstractNumId w:val="9"/>
  </w:num>
  <w:num w:numId="5">
    <w:abstractNumId w:val="24"/>
  </w:num>
  <w:num w:numId="6">
    <w:abstractNumId w:val="11"/>
  </w:num>
  <w:num w:numId="7">
    <w:abstractNumId w:val="10"/>
  </w:num>
  <w:num w:numId="8">
    <w:abstractNumId w:val="19"/>
  </w:num>
  <w:num w:numId="9">
    <w:abstractNumId w:val="16"/>
  </w:num>
  <w:num w:numId="10">
    <w:abstractNumId w:val="4"/>
  </w:num>
  <w:num w:numId="11">
    <w:abstractNumId w:val="21"/>
  </w:num>
  <w:num w:numId="12">
    <w:abstractNumId w:val="23"/>
  </w:num>
  <w:num w:numId="13">
    <w:abstractNumId w:val="13"/>
  </w:num>
  <w:num w:numId="14">
    <w:abstractNumId w:val="0"/>
  </w:num>
  <w:num w:numId="15">
    <w:abstractNumId w:val="2"/>
  </w:num>
  <w:num w:numId="16">
    <w:abstractNumId w:val="8"/>
  </w:num>
  <w:num w:numId="17">
    <w:abstractNumId w:val="15"/>
  </w:num>
  <w:num w:numId="18">
    <w:abstractNumId w:val="17"/>
  </w:num>
  <w:num w:numId="19">
    <w:abstractNumId w:val="6"/>
  </w:num>
  <w:num w:numId="20">
    <w:abstractNumId w:val="25"/>
  </w:num>
  <w:num w:numId="21">
    <w:abstractNumId w:val="1"/>
  </w:num>
  <w:num w:numId="22">
    <w:abstractNumId w:val="22"/>
  </w:num>
  <w:num w:numId="23">
    <w:abstractNumId w:val="12"/>
  </w:num>
  <w:num w:numId="24">
    <w:abstractNumId w:val="14"/>
  </w:num>
  <w:num w:numId="25">
    <w:abstractNumId w:val="3"/>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Houck">
    <w15:presenceInfo w15:providerId="Windows Live" w15:userId="913b21b610b18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E66B4"/>
    <w:rsid w:val="0001154E"/>
    <w:rsid w:val="00013FF0"/>
    <w:rsid w:val="00016C52"/>
    <w:rsid w:val="000173CE"/>
    <w:rsid w:val="00017B14"/>
    <w:rsid w:val="00027C70"/>
    <w:rsid w:val="00036A60"/>
    <w:rsid w:val="00044C86"/>
    <w:rsid w:val="00045CC6"/>
    <w:rsid w:val="000677D4"/>
    <w:rsid w:val="000708DB"/>
    <w:rsid w:val="000717EE"/>
    <w:rsid w:val="00073A6B"/>
    <w:rsid w:val="00076FEB"/>
    <w:rsid w:val="000918A6"/>
    <w:rsid w:val="00091C54"/>
    <w:rsid w:val="0009316E"/>
    <w:rsid w:val="00095429"/>
    <w:rsid w:val="000A007E"/>
    <w:rsid w:val="000A3D4F"/>
    <w:rsid w:val="000B1F5F"/>
    <w:rsid w:val="000C0FD5"/>
    <w:rsid w:val="000C3A80"/>
    <w:rsid w:val="000C4AC4"/>
    <w:rsid w:val="000D477D"/>
    <w:rsid w:val="000E12A4"/>
    <w:rsid w:val="000F3711"/>
    <w:rsid w:val="00101B80"/>
    <w:rsid w:val="001135C8"/>
    <w:rsid w:val="00132558"/>
    <w:rsid w:val="00133E37"/>
    <w:rsid w:val="00147150"/>
    <w:rsid w:val="00155E8F"/>
    <w:rsid w:val="00165A93"/>
    <w:rsid w:val="00167575"/>
    <w:rsid w:val="00192C32"/>
    <w:rsid w:val="001A625B"/>
    <w:rsid w:val="001B574A"/>
    <w:rsid w:val="001D5254"/>
    <w:rsid w:val="001D664D"/>
    <w:rsid w:val="001E0DF8"/>
    <w:rsid w:val="001E1BF0"/>
    <w:rsid w:val="001E66B4"/>
    <w:rsid w:val="001F0410"/>
    <w:rsid w:val="00201CC6"/>
    <w:rsid w:val="0020530E"/>
    <w:rsid w:val="00207036"/>
    <w:rsid w:val="00207F5B"/>
    <w:rsid w:val="0021169A"/>
    <w:rsid w:val="00217C96"/>
    <w:rsid w:val="00227822"/>
    <w:rsid w:val="00235072"/>
    <w:rsid w:val="00250F71"/>
    <w:rsid w:val="002600A6"/>
    <w:rsid w:val="002626F2"/>
    <w:rsid w:val="00262F4A"/>
    <w:rsid w:val="00280336"/>
    <w:rsid w:val="002826C5"/>
    <w:rsid w:val="00284533"/>
    <w:rsid w:val="002920F8"/>
    <w:rsid w:val="00292936"/>
    <w:rsid w:val="002A1AFD"/>
    <w:rsid w:val="002B4469"/>
    <w:rsid w:val="002B5E56"/>
    <w:rsid w:val="002C77E7"/>
    <w:rsid w:val="002E399E"/>
    <w:rsid w:val="002E3FD9"/>
    <w:rsid w:val="003307EB"/>
    <w:rsid w:val="00341014"/>
    <w:rsid w:val="00347EB9"/>
    <w:rsid w:val="003520F5"/>
    <w:rsid w:val="0036361D"/>
    <w:rsid w:val="0037196B"/>
    <w:rsid w:val="00374E6C"/>
    <w:rsid w:val="00377DE3"/>
    <w:rsid w:val="00381DAC"/>
    <w:rsid w:val="0038531A"/>
    <w:rsid w:val="003D0E9A"/>
    <w:rsid w:val="003D1EA0"/>
    <w:rsid w:val="003E0C81"/>
    <w:rsid w:val="003E38E6"/>
    <w:rsid w:val="003F298E"/>
    <w:rsid w:val="003F45AA"/>
    <w:rsid w:val="00410B3E"/>
    <w:rsid w:val="00416629"/>
    <w:rsid w:val="00425E1B"/>
    <w:rsid w:val="00440649"/>
    <w:rsid w:val="004411F7"/>
    <w:rsid w:val="00441AA5"/>
    <w:rsid w:val="00443C7E"/>
    <w:rsid w:val="00450180"/>
    <w:rsid w:val="00450E98"/>
    <w:rsid w:val="0045183D"/>
    <w:rsid w:val="00461A49"/>
    <w:rsid w:val="0046242E"/>
    <w:rsid w:val="00462436"/>
    <w:rsid w:val="00463773"/>
    <w:rsid w:val="00463CA2"/>
    <w:rsid w:val="004804DF"/>
    <w:rsid w:val="00480BA1"/>
    <w:rsid w:val="004822DF"/>
    <w:rsid w:val="00483A94"/>
    <w:rsid w:val="004950CE"/>
    <w:rsid w:val="004A1496"/>
    <w:rsid w:val="004A50C9"/>
    <w:rsid w:val="004A715B"/>
    <w:rsid w:val="004B1658"/>
    <w:rsid w:val="004B1868"/>
    <w:rsid w:val="004B7873"/>
    <w:rsid w:val="004C1146"/>
    <w:rsid w:val="004D5815"/>
    <w:rsid w:val="004E40CE"/>
    <w:rsid w:val="004E5415"/>
    <w:rsid w:val="004E7DF8"/>
    <w:rsid w:val="004F3309"/>
    <w:rsid w:val="00505C81"/>
    <w:rsid w:val="00527421"/>
    <w:rsid w:val="00531800"/>
    <w:rsid w:val="00541CCB"/>
    <w:rsid w:val="005420A5"/>
    <w:rsid w:val="00543B9F"/>
    <w:rsid w:val="00545D3E"/>
    <w:rsid w:val="00552979"/>
    <w:rsid w:val="00556923"/>
    <w:rsid w:val="00556C1B"/>
    <w:rsid w:val="00562F39"/>
    <w:rsid w:val="005700D0"/>
    <w:rsid w:val="00575EA9"/>
    <w:rsid w:val="005821CF"/>
    <w:rsid w:val="00586169"/>
    <w:rsid w:val="005B3AC4"/>
    <w:rsid w:val="005C076C"/>
    <w:rsid w:val="005C3B9B"/>
    <w:rsid w:val="005D511B"/>
    <w:rsid w:val="005D7AA5"/>
    <w:rsid w:val="005E6985"/>
    <w:rsid w:val="005F11AA"/>
    <w:rsid w:val="005F1478"/>
    <w:rsid w:val="006000D7"/>
    <w:rsid w:val="00602B45"/>
    <w:rsid w:val="0060495A"/>
    <w:rsid w:val="00607152"/>
    <w:rsid w:val="00611B40"/>
    <w:rsid w:val="00612120"/>
    <w:rsid w:val="0062765E"/>
    <w:rsid w:val="00627A14"/>
    <w:rsid w:val="00630961"/>
    <w:rsid w:val="006346C4"/>
    <w:rsid w:val="0064277D"/>
    <w:rsid w:val="00642960"/>
    <w:rsid w:val="00652586"/>
    <w:rsid w:val="00664D97"/>
    <w:rsid w:val="00687B2C"/>
    <w:rsid w:val="006901E5"/>
    <w:rsid w:val="006971AB"/>
    <w:rsid w:val="006A3DC9"/>
    <w:rsid w:val="006A79D7"/>
    <w:rsid w:val="006B4E2C"/>
    <w:rsid w:val="006D0D47"/>
    <w:rsid w:val="006D0F64"/>
    <w:rsid w:val="006F3F2C"/>
    <w:rsid w:val="006F4FFF"/>
    <w:rsid w:val="006F74C5"/>
    <w:rsid w:val="00704912"/>
    <w:rsid w:val="007122A2"/>
    <w:rsid w:val="00712456"/>
    <w:rsid w:val="00714716"/>
    <w:rsid w:val="00717A28"/>
    <w:rsid w:val="00722979"/>
    <w:rsid w:val="007243B4"/>
    <w:rsid w:val="00736F3F"/>
    <w:rsid w:val="00740D00"/>
    <w:rsid w:val="00744C58"/>
    <w:rsid w:val="00751D88"/>
    <w:rsid w:val="0075680B"/>
    <w:rsid w:val="0076159A"/>
    <w:rsid w:val="00763B5D"/>
    <w:rsid w:val="007763E6"/>
    <w:rsid w:val="007868A4"/>
    <w:rsid w:val="007875E0"/>
    <w:rsid w:val="00792E10"/>
    <w:rsid w:val="007A10E9"/>
    <w:rsid w:val="007A3B5E"/>
    <w:rsid w:val="007A73C0"/>
    <w:rsid w:val="007A7D66"/>
    <w:rsid w:val="007C6B37"/>
    <w:rsid w:val="007D1454"/>
    <w:rsid w:val="007D6A2E"/>
    <w:rsid w:val="007F1E7F"/>
    <w:rsid w:val="007F3EC8"/>
    <w:rsid w:val="007F4804"/>
    <w:rsid w:val="00814EA0"/>
    <w:rsid w:val="00843976"/>
    <w:rsid w:val="0085432B"/>
    <w:rsid w:val="00854BED"/>
    <w:rsid w:val="00862F0F"/>
    <w:rsid w:val="00863EAC"/>
    <w:rsid w:val="0086590C"/>
    <w:rsid w:val="00874AF3"/>
    <w:rsid w:val="008823A3"/>
    <w:rsid w:val="008C186F"/>
    <w:rsid w:val="008C6093"/>
    <w:rsid w:val="008D2CB8"/>
    <w:rsid w:val="008F6B07"/>
    <w:rsid w:val="00901B2E"/>
    <w:rsid w:val="00910B39"/>
    <w:rsid w:val="0091582E"/>
    <w:rsid w:val="00916FE5"/>
    <w:rsid w:val="00924EBB"/>
    <w:rsid w:val="00926B09"/>
    <w:rsid w:val="00926B66"/>
    <w:rsid w:val="00927A88"/>
    <w:rsid w:val="00931BFB"/>
    <w:rsid w:val="009372AF"/>
    <w:rsid w:val="00947193"/>
    <w:rsid w:val="00956BC7"/>
    <w:rsid w:val="00963610"/>
    <w:rsid w:val="009A0368"/>
    <w:rsid w:val="009A194A"/>
    <w:rsid w:val="009A3010"/>
    <w:rsid w:val="009C42DB"/>
    <w:rsid w:val="009D1C06"/>
    <w:rsid w:val="009D6175"/>
    <w:rsid w:val="009E0F1D"/>
    <w:rsid w:val="009E2317"/>
    <w:rsid w:val="00A0278F"/>
    <w:rsid w:val="00A04B87"/>
    <w:rsid w:val="00A104EB"/>
    <w:rsid w:val="00A26344"/>
    <w:rsid w:val="00A30611"/>
    <w:rsid w:val="00A30AE9"/>
    <w:rsid w:val="00A36ACC"/>
    <w:rsid w:val="00A37A43"/>
    <w:rsid w:val="00A431D7"/>
    <w:rsid w:val="00A45748"/>
    <w:rsid w:val="00A473E7"/>
    <w:rsid w:val="00A572EC"/>
    <w:rsid w:val="00A663CF"/>
    <w:rsid w:val="00A749C3"/>
    <w:rsid w:val="00A75CDF"/>
    <w:rsid w:val="00A76259"/>
    <w:rsid w:val="00A91EA9"/>
    <w:rsid w:val="00A93EEE"/>
    <w:rsid w:val="00A97CB3"/>
    <w:rsid w:val="00AA5DB7"/>
    <w:rsid w:val="00AA7BEC"/>
    <w:rsid w:val="00AC2130"/>
    <w:rsid w:val="00AC2417"/>
    <w:rsid w:val="00AD32DE"/>
    <w:rsid w:val="00AE748F"/>
    <w:rsid w:val="00AF54D1"/>
    <w:rsid w:val="00AF70A7"/>
    <w:rsid w:val="00B10DB8"/>
    <w:rsid w:val="00B1298F"/>
    <w:rsid w:val="00B24D07"/>
    <w:rsid w:val="00B26599"/>
    <w:rsid w:val="00B45FCA"/>
    <w:rsid w:val="00B53AB7"/>
    <w:rsid w:val="00B5480C"/>
    <w:rsid w:val="00B648C3"/>
    <w:rsid w:val="00B72DDD"/>
    <w:rsid w:val="00B75BF7"/>
    <w:rsid w:val="00B806BD"/>
    <w:rsid w:val="00B83CDB"/>
    <w:rsid w:val="00B878E7"/>
    <w:rsid w:val="00BA0B2D"/>
    <w:rsid w:val="00BA78B5"/>
    <w:rsid w:val="00BA7C8D"/>
    <w:rsid w:val="00BB44E7"/>
    <w:rsid w:val="00BB4BA2"/>
    <w:rsid w:val="00BC5551"/>
    <w:rsid w:val="00BC5E4D"/>
    <w:rsid w:val="00BD74F1"/>
    <w:rsid w:val="00BF037D"/>
    <w:rsid w:val="00C02DAD"/>
    <w:rsid w:val="00C075C7"/>
    <w:rsid w:val="00C1378D"/>
    <w:rsid w:val="00C15181"/>
    <w:rsid w:val="00C37271"/>
    <w:rsid w:val="00C4092E"/>
    <w:rsid w:val="00C521CB"/>
    <w:rsid w:val="00C531C0"/>
    <w:rsid w:val="00C62706"/>
    <w:rsid w:val="00C67C44"/>
    <w:rsid w:val="00C808BE"/>
    <w:rsid w:val="00C87F80"/>
    <w:rsid w:val="00C9134B"/>
    <w:rsid w:val="00CA4A76"/>
    <w:rsid w:val="00CB1E61"/>
    <w:rsid w:val="00CC2773"/>
    <w:rsid w:val="00CC3474"/>
    <w:rsid w:val="00CC609D"/>
    <w:rsid w:val="00CC6D79"/>
    <w:rsid w:val="00CF001A"/>
    <w:rsid w:val="00CF31AA"/>
    <w:rsid w:val="00D0120F"/>
    <w:rsid w:val="00D10C80"/>
    <w:rsid w:val="00D14B81"/>
    <w:rsid w:val="00D2374A"/>
    <w:rsid w:val="00D24740"/>
    <w:rsid w:val="00D45984"/>
    <w:rsid w:val="00D46E75"/>
    <w:rsid w:val="00D60D6E"/>
    <w:rsid w:val="00D64B65"/>
    <w:rsid w:val="00D72EBA"/>
    <w:rsid w:val="00D845EB"/>
    <w:rsid w:val="00D875C7"/>
    <w:rsid w:val="00D9178B"/>
    <w:rsid w:val="00D95FDB"/>
    <w:rsid w:val="00DC26A9"/>
    <w:rsid w:val="00DC3555"/>
    <w:rsid w:val="00DC490E"/>
    <w:rsid w:val="00DC79F8"/>
    <w:rsid w:val="00DD125E"/>
    <w:rsid w:val="00DE099D"/>
    <w:rsid w:val="00DE2BDA"/>
    <w:rsid w:val="00DF728B"/>
    <w:rsid w:val="00E10731"/>
    <w:rsid w:val="00E1392A"/>
    <w:rsid w:val="00E20937"/>
    <w:rsid w:val="00E322EA"/>
    <w:rsid w:val="00E368FE"/>
    <w:rsid w:val="00E43065"/>
    <w:rsid w:val="00E461D9"/>
    <w:rsid w:val="00E74FC1"/>
    <w:rsid w:val="00E756E7"/>
    <w:rsid w:val="00E902FA"/>
    <w:rsid w:val="00E9066A"/>
    <w:rsid w:val="00E92FCF"/>
    <w:rsid w:val="00EB0B09"/>
    <w:rsid w:val="00EB391F"/>
    <w:rsid w:val="00EC3706"/>
    <w:rsid w:val="00EC4E6F"/>
    <w:rsid w:val="00F10852"/>
    <w:rsid w:val="00F10DAD"/>
    <w:rsid w:val="00F21FE7"/>
    <w:rsid w:val="00F30EB4"/>
    <w:rsid w:val="00F34677"/>
    <w:rsid w:val="00F3539C"/>
    <w:rsid w:val="00F435E3"/>
    <w:rsid w:val="00F47B96"/>
    <w:rsid w:val="00F510DE"/>
    <w:rsid w:val="00F52FE4"/>
    <w:rsid w:val="00F572E2"/>
    <w:rsid w:val="00F60EED"/>
    <w:rsid w:val="00F624DF"/>
    <w:rsid w:val="00F731C2"/>
    <w:rsid w:val="00F802E0"/>
    <w:rsid w:val="00F939CF"/>
    <w:rsid w:val="00FB2508"/>
    <w:rsid w:val="00FB2EFE"/>
    <w:rsid w:val="00FC1614"/>
    <w:rsid w:val="00FC4A2B"/>
    <w:rsid w:val="00FD61BD"/>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3AC76E"/>
  <w15:docId w15:val="{6F3A03F3-23A5-4D96-9E73-EFFCEE9F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322EA"/>
    <w:rPr>
      <w:color w:val="605E5C"/>
      <w:shd w:val="clear" w:color="auto" w:fill="E1DFDD"/>
    </w:rPr>
  </w:style>
  <w:style w:type="character" w:customStyle="1" w:styleId="ipa">
    <w:name w:val="ipa"/>
    <w:basedOn w:val="DefaultParagraphFont"/>
    <w:rsid w:val="00F3539C"/>
  </w:style>
  <w:style w:type="character" w:styleId="Emphasis">
    <w:name w:val="Emphasis"/>
    <w:basedOn w:val="DefaultParagraphFont"/>
    <w:uiPriority w:val="20"/>
    <w:qFormat/>
    <w:rsid w:val="00BA7C8D"/>
    <w:rPr>
      <w:i/>
      <w:iCs/>
    </w:rPr>
  </w:style>
  <w:style w:type="character" w:styleId="IntenseEmphasis">
    <w:name w:val="Intense Emphasis"/>
    <w:basedOn w:val="DefaultParagraphFont"/>
    <w:uiPriority w:val="21"/>
    <w:qFormat/>
    <w:rsid w:val="00BA7C8D"/>
    <w:rPr>
      <w:i/>
      <w:iCs/>
      <w:color w:val="4472C4" w:themeColor="accent1"/>
    </w:rPr>
  </w:style>
  <w:style w:type="character" w:styleId="FollowedHyperlink">
    <w:name w:val="FollowedHyperlink"/>
    <w:basedOn w:val="DefaultParagraphFont"/>
    <w:uiPriority w:val="99"/>
    <w:semiHidden/>
    <w:unhideWhenUsed/>
    <w:rsid w:val="007C6B37"/>
    <w:rPr>
      <w:color w:val="954F72" w:themeColor="followedHyperlink"/>
      <w:u w:val="single"/>
    </w:rPr>
  </w:style>
  <w:style w:type="paragraph" w:customStyle="1" w:styleId="MonospaceCode">
    <w:name w:val="Monospace Code"/>
    <w:basedOn w:val="Normal"/>
    <w:link w:val="MonospaceCodeChar"/>
    <w:qFormat/>
    <w:rsid w:val="004D5815"/>
    <w:pPr>
      <w:spacing w:before="240"/>
    </w:pPr>
    <w:rPr>
      <w:rFonts w:ascii="Courier New" w:hAnsi="Courier New" w:cs="Courier New"/>
      <w:b/>
      <w:bCs/>
      <w:color w:val="2F5496" w:themeColor="accent1" w:themeShade="BF"/>
    </w:rPr>
  </w:style>
  <w:style w:type="character" w:customStyle="1" w:styleId="MonospaceCodeChar">
    <w:name w:val="Monospace Code Char"/>
    <w:basedOn w:val="DefaultParagraphFont"/>
    <w:link w:val="MonospaceCode"/>
    <w:rsid w:val="004D5815"/>
    <w:rPr>
      <w:rFonts w:ascii="Courier New" w:hAnsi="Courier New" w:cs="Courier New"/>
      <w:b/>
      <w:b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3266">
      <w:bodyDiv w:val="1"/>
      <w:marLeft w:val="0"/>
      <w:marRight w:val="0"/>
      <w:marTop w:val="0"/>
      <w:marBottom w:val="0"/>
      <w:divBdr>
        <w:top w:val="none" w:sz="0" w:space="0" w:color="auto"/>
        <w:left w:val="none" w:sz="0" w:space="0" w:color="auto"/>
        <w:bottom w:val="none" w:sz="0" w:space="0" w:color="auto"/>
        <w:right w:val="none" w:sz="0" w:space="0" w:color="auto"/>
      </w:divBdr>
      <w:divsChild>
        <w:div w:id="282925843">
          <w:marLeft w:val="0"/>
          <w:marRight w:val="0"/>
          <w:marTop w:val="0"/>
          <w:marBottom w:val="0"/>
          <w:divBdr>
            <w:top w:val="none" w:sz="0" w:space="0" w:color="auto"/>
            <w:left w:val="none" w:sz="0" w:space="0" w:color="auto"/>
            <w:bottom w:val="none" w:sz="0" w:space="0" w:color="auto"/>
            <w:right w:val="none" w:sz="0" w:space="0" w:color="auto"/>
          </w:divBdr>
          <w:divsChild>
            <w:div w:id="5573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CDFB-C6DF-4106-8550-0B176889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41209</TotalTime>
  <Pages>9</Pages>
  <Words>636</Words>
  <Characters>3455</Characters>
  <Application>Microsoft Office Word</Application>
  <DocSecurity>0</DocSecurity>
  <Lines>115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8</cp:revision>
  <cp:lastPrinted>2021-04-06T01:13:00Z</cp:lastPrinted>
  <dcterms:created xsi:type="dcterms:W3CDTF">2020-05-06T11:45:00Z</dcterms:created>
  <dcterms:modified xsi:type="dcterms:W3CDTF">2021-04-06T01:14:00Z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y fmtid="{D5CDD505-2E9C-101B-9397-08002B2CF9AE}" pid="3" name="_DocHome">
    <vt:i4>1270579516</vt:i4>
  </property>
</Properties>
</file>